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DA5528A" w:rsidR="006911B2" w:rsidRDefault="0038030A">
      <w:proofErr w:type="gramStart"/>
      <w:r>
        <w:rPr>
          <w:rFonts w:hint="eastAsia"/>
        </w:rPr>
        <w:t>廖廖廖</w:t>
      </w:r>
      <w:proofErr w:type="gramEnd"/>
    </w:p>
    <w:p w14:paraId="7A5C7A5B" w14:textId="44E37143" w:rsidR="005C0D11" w:rsidRDefault="005C0D11">
      <w:r>
        <w:rPr>
          <w:rFonts w:hint="eastAsia"/>
        </w:rPr>
        <w:t>你真棒</w:t>
      </w:r>
    </w:p>
    <w:p w14:paraId="647CEE68" w14:textId="7D39E1D3" w:rsidR="005C0D11" w:rsidRDefault="00342F5E">
      <w:r>
        <w:t>343141111</w:t>
      </w:r>
    </w:p>
    <w:p w14:paraId="6CB5D979" w14:textId="75ABAF8E" w:rsidR="00342F5E" w:rsidRDefault="00342F5E">
      <w:pPr>
        <w:rPr>
          <w:rFonts w:hint="eastAsia"/>
        </w:rPr>
      </w:pPr>
      <w:r>
        <w:rPr>
          <w:rFonts w:hint="eastAsia"/>
        </w:rPr>
        <w:t>3</w:t>
      </w:r>
      <w:r>
        <w:t>421444444</w:t>
      </w:r>
    </w:p>
    <w:p w14:paraId="17D7ECBB" w14:textId="16AB9B90" w:rsidR="00342F5E" w:rsidRDefault="00342F5E">
      <w:r>
        <w:rPr>
          <w:rFonts w:hint="eastAsia"/>
        </w:rPr>
        <w:t>4</w:t>
      </w:r>
      <w:r>
        <w:t>213412</w:t>
      </w:r>
    </w:p>
    <w:p w14:paraId="2258D719" w14:textId="52FA5002" w:rsidR="003460A8" w:rsidRDefault="00655CB1">
      <w:pPr>
        <w:rPr>
          <w:ins w:id="0" w:author="mine" w:date="2021-03-27T08:49:00Z"/>
          <w:rFonts w:hint="eastAsia"/>
        </w:rPr>
      </w:pPr>
      <w:ins w:id="1" w:author="theirs" w:date="2021-03-27T08:49:00Z">
        <w:r>
          <w:rPr>
            <w:rFonts w:hint="eastAsia"/>
          </w:rPr>
          <w:t>发送到</w:t>
        </w:r>
      </w:ins>
    </w:p>
    <w:p w14:paraId="5BBC7381" w14:textId="12EB088B" w:rsidR="003460A8" w:rsidRDefault="003460A8">
      <w:pPr>
        <w:rPr>
          <w:ins w:id="2" w:author="mine" w:date="2021-03-27T08:49:00Z"/>
        </w:rPr>
      </w:pPr>
      <w:proofErr w:type="spellStart"/>
      <w:ins w:id="3" w:author="mine" w:date="2021-03-27T08:49:00Z">
        <w:r>
          <w:t>E</w:t>
        </w:r>
        <w:r>
          <w:rPr>
            <w:rFonts w:hint="eastAsia"/>
          </w:rPr>
          <w:t>eeeeeeeeeeeeeeee</w:t>
        </w:r>
        <w:proofErr w:type="spellEnd"/>
      </w:ins>
    </w:p>
    <w:p w14:paraId="5DB3779D" w14:textId="77777777" w:rsidR="003460A8" w:rsidRDefault="003460A8"/>
    <w:sectPr w:rsidR="003460A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7B20E" w14:textId="77777777" w:rsidR="00FC02FB" w:rsidRDefault="00FC02FB" w:rsidP="0038030A">
      <w:r>
        <w:separator/>
      </w:r>
    </w:p>
  </w:endnote>
  <w:endnote w:type="continuationSeparator" w:id="0">
    <w:p w14:paraId="19ECB4FD" w14:textId="77777777" w:rsidR="00FC02FB" w:rsidRDefault="00FC02FB" w:rsidP="0038030A">
      <w:r>
        <w:continuationSeparator/>
      </w:r>
    </w:p>
  </w:endnote>
  <w:endnote w:type="continuationNotice" w:id="1">
    <w:p w14:paraId="668B8914" w14:textId="77777777" w:rsidR="00FC02FB" w:rsidRDefault="00FC0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9E89" w14:textId="77777777" w:rsidR="0054324C" w:rsidRDefault="005432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29CD7" w14:textId="77777777" w:rsidR="00FC02FB" w:rsidRDefault="00FC02FB" w:rsidP="0038030A">
      <w:r>
        <w:separator/>
      </w:r>
    </w:p>
  </w:footnote>
  <w:footnote w:type="continuationSeparator" w:id="0">
    <w:p w14:paraId="4E4BF175" w14:textId="77777777" w:rsidR="00FC02FB" w:rsidRDefault="00FC02FB" w:rsidP="0038030A">
      <w:r>
        <w:continuationSeparator/>
      </w:r>
    </w:p>
  </w:footnote>
  <w:footnote w:type="continuationNotice" w:id="1">
    <w:p w14:paraId="51C6CE6F" w14:textId="77777777" w:rsidR="00FC02FB" w:rsidRDefault="00FC02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20FE7" w14:textId="77777777" w:rsidR="0054324C" w:rsidRDefault="005432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315A0D"/>
    <w:rsid w:val="00342F5E"/>
    <w:rsid w:val="003460A8"/>
    <w:rsid w:val="00375181"/>
    <w:rsid w:val="0038030A"/>
    <w:rsid w:val="0051257D"/>
    <w:rsid w:val="0054324C"/>
    <w:rsid w:val="00591F69"/>
    <w:rsid w:val="005C0D11"/>
    <w:rsid w:val="00655CB1"/>
    <w:rsid w:val="006911B2"/>
    <w:rsid w:val="008C6CC7"/>
    <w:rsid w:val="00A02AE1"/>
    <w:rsid w:val="00A76176"/>
    <w:rsid w:val="00B23FF4"/>
    <w:rsid w:val="00BC15CA"/>
    <w:rsid w:val="00E1103D"/>
    <w:rsid w:val="00E15CBB"/>
    <w:rsid w:val="00E83E43"/>
    <w:rsid w:val="00FB7D51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  <w:style w:type="paragraph" w:styleId="a7">
    <w:name w:val="Revision"/>
    <w:hidden/>
    <w:uiPriority w:val="99"/>
    <w:semiHidden/>
    <w:rsid w:val="0054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7</cp:revision>
  <dcterms:created xsi:type="dcterms:W3CDTF">2021-03-26T14:10:00Z</dcterms:created>
  <dcterms:modified xsi:type="dcterms:W3CDTF">2021-03-27T00:50:00Z</dcterms:modified>
</cp:coreProperties>
</file>